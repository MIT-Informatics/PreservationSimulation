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ind w:left="432" w:firstLine="0"/>
        <w:rPr/>
      </w:pPr>
      <w:r w:rsidDel="00000000" w:rsidR="00000000" w:rsidRPr="00000000">
        <w:rPr>
          <w:rtl w:val="0"/>
        </w:rPr>
        <w:t xml:space="preserve">Significance</w:t>
      </w:r>
    </w:p>
    <w:p w:rsidR="00000000" w:rsidDel="00000000" w:rsidP="00000000" w:rsidRDefault="00000000" w:rsidRPr="00000000" w14:paraId="0000000B">
      <w:pPr>
        <w:ind w:right="30"/>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ind w:right="30"/>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ind w:right="30"/>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ind w:right="30"/>
        <w:rPr/>
      </w:pPr>
      <w:r w:rsidDel="00000000" w:rsidR="00000000" w:rsidRPr="00000000">
        <w:rPr>
          <w:rtl w:val="0"/>
        </w:rPr>
      </w:r>
    </w:p>
    <w:p w:rsidR="00000000" w:rsidDel="00000000" w:rsidP="00000000" w:rsidRDefault="00000000" w:rsidRPr="00000000" w14:paraId="0000000F">
      <w:pPr>
        <w:pStyle w:val="Heading1"/>
        <w:numPr>
          <w:ilvl w:val="0"/>
          <w:numId w:val="6"/>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ind w:right="30"/>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1">
      <w:pPr>
        <w:spacing w:after="100" w:lineRule="auto"/>
        <w:ind w:right="3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2">
      <w:pPr>
        <w:spacing w:after="100" w:lineRule="auto"/>
        <w:ind w:right="3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3">
      <w:pPr>
        <w:ind w:right="30"/>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4">
      <w:pPr>
        <w:spacing w:after="100" w:lineRule="auto"/>
        <w:ind w:right="3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Thus we use computationally-intensive discrete event simulation to estimate the losses under different proposed strategies. </w:t>
      </w:r>
    </w:p>
    <w:p w:rsidR="00000000" w:rsidDel="00000000" w:rsidP="00000000" w:rsidRDefault="00000000" w:rsidRPr="00000000" w14:paraId="00000015">
      <w:pPr>
        <w:ind w:right="30"/>
        <w:rPr/>
      </w:pPr>
      <w:r w:rsidDel="00000000" w:rsidR="00000000" w:rsidRPr="00000000">
        <w:rPr>
          <w:rtl w:val="0"/>
        </w:rPr>
        <w:t xml:space="preserve">Our underlying storage model is also hierarchical. A client (library) has a collection of documents in digital form. These documents are recorded on sectors of a storage medium;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6">
      <w:pPr>
        <w:numPr>
          <w:ilvl w:val="1"/>
          <w:numId w:val="6"/>
        </w:numPr>
        <w:ind w:left="576"/>
        <w:rPr>
          <w:b w:val="1"/>
        </w:rPr>
      </w:pPr>
      <w:r w:rsidDel="00000000" w:rsidR="00000000" w:rsidRPr="00000000">
        <w:rPr/>
        <w:drawing>
          <wp:inline distB="114300" distT="114300" distL="114300" distR="114300">
            <wp:extent cx="2910866" cy="1715452"/>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6"/>
        </w:numPr>
        <w:spacing w:after="300" w:before="300" w:lineRule="auto"/>
        <w:ind w:left="576" w:right="66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8">
      <w:pPr>
        <w:ind w:right="30"/>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9">
      <w:pPr>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A">
      <w:pPr>
        <w:numPr>
          <w:ilvl w:val="0"/>
          <w:numId w:val="5"/>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B">
      <w:pPr>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C">
      <w:pPr>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D">
      <w:pPr>
        <w:numPr>
          <w:ilvl w:val="0"/>
          <w:numId w:val="5"/>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w:t>
      </w:r>
    </w:p>
    <w:p w:rsidR="00000000" w:rsidDel="00000000" w:rsidP="00000000" w:rsidRDefault="00000000" w:rsidRPr="00000000" w14:paraId="0000001E">
      <w:pPr>
        <w:spacing w:after="300" w:lineRule="auto"/>
        <w:ind w:left="0" w:right="0" w:firstLine="0"/>
        <w:jc w:val="left"/>
        <w:rPr>
          <w:rFonts w:ascii="Cambria" w:cs="Cambria" w:eastAsia="Cambria" w:hAnsi="Cambria"/>
          <w:b w:val="1"/>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tbl>
      <w:tblPr>
        <w:tblStyle w:val="Table1"/>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740"/>
        <w:gridCol w:w="1470"/>
        <w:gridCol w:w="1935"/>
        <w:gridCol w:w="1500"/>
        <w:gridCol w:w="1410"/>
        <w:tblGridChange w:id="0">
          <w:tblGrid>
            <w:gridCol w:w="1560"/>
            <w:gridCol w:w="1740"/>
            <w:gridCol w:w="1470"/>
            <w:gridCol w:w="1935"/>
            <w:gridCol w:w="1500"/>
            <w:gridCol w:w="1410"/>
          </w:tblGrid>
        </w:tblGridChange>
      </w:tblGrid>
      <w:tr>
        <w:trPr>
          <w:trHeight w:val="560" w:hRule="atLeast"/>
        </w:trPr>
        <w:tc>
          <w:tcPr>
            <w:shd w:fill="efefef" w:val="clear"/>
          </w:tcPr>
          <w:p w:rsidR="00000000" w:rsidDel="00000000" w:rsidP="00000000" w:rsidRDefault="00000000" w:rsidRPr="00000000" w14:paraId="0000001F">
            <w:pPr>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0">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gridSpan w:val="2"/>
            <w:shd w:fill="efefef"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 Threats</w:t>
            </w:r>
          </w:p>
        </w:tc>
      </w:tr>
      <w:tr>
        <w:trPr>
          <w:trHeight w:val="300" w:hRule="atLeast"/>
        </w:trPr>
        <w:tc>
          <w:tcPr>
            <w:shd w:fill="efefef" w:val="clear"/>
          </w:tcPr>
          <w:p w:rsidR="00000000" w:rsidDel="00000000" w:rsidP="00000000" w:rsidRDefault="00000000" w:rsidRPr="00000000" w14:paraId="0000002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8">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9">
            <w:pPr>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Lower Frequency</w:t>
            </w:r>
          </w:p>
        </w:tc>
        <w:tc>
          <w:tcPr>
            <w:shd w:fill="efefef" w:val="clear"/>
          </w:tcPr>
          <w:p w:rsidR="00000000" w:rsidDel="00000000" w:rsidP="00000000" w:rsidRDefault="00000000" w:rsidRPr="00000000" w14:paraId="0000002A">
            <w:pPr>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Higher Frequency</w:t>
              <w:br w:type="textWrapping"/>
              <w:t xml:space="preserve">(lower severity)</w:t>
            </w:r>
          </w:p>
        </w:tc>
      </w:tr>
      <w:tr>
        <w:tc>
          <w:tcPr>
            <w:shd w:fill="auto" w:val="clear"/>
          </w:tcPr>
          <w:p w:rsidR="00000000" w:rsidDel="00000000" w:rsidP="00000000" w:rsidRDefault="00000000" w:rsidRPr="00000000" w14:paraId="0000002B">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2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2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tc>
        <w:tc>
          <w:tcPr>
            <w:shd w:fill="auto" w:val="clear"/>
          </w:tcPr>
          <w:p w:rsidR="00000000" w:rsidDel="00000000" w:rsidP="00000000" w:rsidRDefault="00000000" w:rsidRPr="00000000" w14:paraId="0000002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2F">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Controller failure</w:t>
            </w:r>
          </w:p>
        </w:tc>
        <w:tc>
          <w:tcPr>
            <w:shd w:fill="auto" w:val="clear"/>
          </w:tcPr>
          <w:p w:rsidR="00000000" w:rsidDel="00000000" w:rsidP="00000000" w:rsidRDefault="00000000" w:rsidRPr="00000000" w14:paraId="00000030">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corruption.</w:t>
            </w:r>
          </w:p>
        </w:tc>
      </w:tr>
      <w:tr>
        <w:tc>
          <w:tcPr>
            <w:shd w:fill="auto" w:val="clear"/>
          </w:tcPr>
          <w:p w:rsidR="00000000" w:rsidDel="00000000" w:rsidP="00000000" w:rsidRDefault="00000000" w:rsidRPr="00000000" w14:paraId="00000031">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2">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3">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w:t>
            </w:r>
          </w:p>
        </w:tc>
        <w:tc>
          <w:tcPr>
            <w:shd w:fill="auto" w:val="clear"/>
          </w:tcPr>
          <w:p w:rsidR="00000000" w:rsidDel="00000000" w:rsidP="00000000" w:rsidRDefault="00000000" w:rsidRPr="00000000" w14:paraId="00000034">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of  some duration</w:t>
            </w:r>
          </w:p>
        </w:tc>
        <w:tc>
          <w:tcPr>
            <w:shd w:fill="auto" w:val="clear"/>
          </w:tcPr>
          <w:p w:rsidR="00000000" w:rsidDel="00000000" w:rsidP="00000000" w:rsidRDefault="00000000" w:rsidRPr="00000000" w14:paraId="00000035">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HVAC failure</w:t>
            </w:r>
          </w:p>
        </w:tc>
        <w:tc>
          <w:tcPr>
            <w:shd w:fill="auto" w:val="clear"/>
          </w:tcPr>
          <w:p w:rsidR="00000000" w:rsidDel="00000000" w:rsidP="00000000" w:rsidRDefault="00000000" w:rsidRPr="00000000" w14:paraId="00000036">
            <w:pPr>
              <w:spacing w:after="60" w:before="60" w:lineRule="auto"/>
              <w:ind w:right="15"/>
              <w:rPr>
                <w:rFonts w:ascii="Cambria" w:cs="Cambria" w:eastAsia="Cambria" w:hAnsi="Cambria"/>
              </w:rPr>
            </w:pPr>
            <w:r w:rsidDel="00000000" w:rsidR="00000000" w:rsidRPr="00000000">
              <w:rPr>
                <w:rFonts w:ascii="Cambria" w:cs="Cambria" w:eastAsia="Cambria" w:hAnsi="Cambria"/>
                <w:rtl w:val="0"/>
              </w:rPr>
              <w:t xml:space="preserve">Power spikes</w:t>
            </w:r>
          </w:p>
        </w:tc>
      </w:tr>
      <w:tr>
        <w:tc>
          <w:tcPr>
            <w:shd w:fill="auto" w:val="clear"/>
          </w:tcPr>
          <w:p w:rsidR="00000000" w:rsidDel="00000000" w:rsidP="00000000" w:rsidRDefault="00000000" w:rsidRPr="00000000" w14:paraId="00000037">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9">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w:t>
            </w:r>
          </w:p>
        </w:tc>
        <w:tc>
          <w:tcPr>
            <w:shd w:fill="auto" w:val="clear"/>
          </w:tcPr>
          <w:p w:rsidR="00000000" w:rsidDel="00000000" w:rsidP="00000000" w:rsidRDefault="00000000" w:rsidRPr="00000000" w14:paraId="0000003A">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Lifetime</w:t>
            </w:r>
          </w:p>
        </w:tc>
        <w:tc>
          <w:tcPr>
            <w:shd w:fill="auto" w:val="clear"/>
          </w:tcPr>
          <w:p w:rsidR="00000000" w:rsidDel="00000000" w:rsidP="00000000" w:rsidRDefault="00000000" w:rsidRPr="00000000" w14:paraId="0000003B">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Ransomware</w:t>
              <w:br w:type="textWrapping"/>
              <w:t xml:space="preserve">Business failure</w:t>
            </w:r>
          </w:p>
        </w:tc>
        <w:tc>
          <w:tcPr>
            <w:shd w:fill="auto" w:val="clear"/>
          </w:tcPr>
          <w:p w:rsidR="00000000" w:rsidDel="00000000" w:rsidP="00000000" w:rsidRDefault="00000000" w:rsidRPr="00000000" w14:paraId="0000003C">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Curator error.</w:t>
              <w:br w:type="textWrapping"/>
              <w:t xml:space="preserve">Billing error</w:t>
            </w:r>
          </w:p>
        </w:tc>
      </w:tr>
      <w:tr>
        <w:trPr>
          <w:trHeight w:val="220" w:hRule="atLeast"/>
        </w:trPr>
        <w:tc>
          <w:tcPr>
            <w:vMerge w:val="restart"/>
            <w:shd w:fill="auto" w:val="clear"/>
          </w:tcPr>
          <w:p w:rsidR="00000000" w:rsidDel="00000000" w:rsidP="00000000" w:rsidRDefault="00000000" w:rsidRPr="00000000" w14:paraId="0000003D">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3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server failure</w:t>
            </w:r>
          </w:p>
        </w:tc>
        <w:tc>
          <w:tcPr>
            <w:shd w:fill="auto" w:val="clear"/>
          </w:tcPr>
          <w:p w:rsidR="00000000" w:rsidDel="00000000" w:rsidP="00000000" w:rsidRDefault="00000000" w:rsidRPr="00000000" w14:paraId="0000003F">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p>
        </w:tc>
        <w:tc>
          <w:tcPr>
            <w:shd w:fill="auto" w:val="clear"/>
          </w:tcPr>
          <w:p w:rsidR="00000000" w:rsidDel="00000000" w:rsidP="00000000" w:rsidRDefault="00000000" w:rsidRPr="00000000" w14:paraId="00000040">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duration</w:t>
            </w:r>
          </w:p>
        </w:tc>
        <w:tc>
          <w:tcPr>
            <w:shd w:fill="auto" w:val="clear"/>
          </w:tcPr>
          <w:p w:rsidR="00000000" w:rsidDel="00000000" w:rsidP="00000000" w:rsidRDefault="00000000" w:rsidRPr="00000000" w14:paraId="00000041">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Corporate Mergers</w:t>
            </w:r>
          </w:p>
        </w:tc>
        <w:tc>
          <w:tcPr>
            <w:shd w:fill="auto" w:val="clear"/>
          </w:tcPr>
          <w:p w:rsidR="00000000" w:rsidDel="00000000" w:rsidP="00000000" w:rsidRDefault="00000000" w:rsidRPr="00000000" w14:paraId="00000042">
            <w:pPr>
              <w:spacing w:after="60" w:before="60" w:lineRule="auto"/>
              <w:ind w:right="0"/>
              <w:rPr>
                <w:rFonts w:ascii="Cambria" w:cs="Cambria" w:eastAsia="Cambria" w:hAnsi="Cambria"/>
              </w:rPr>
            </w:pPr>
            <w:r w:rsidDel="00000000" w:rsidR="00000000" w:rsidRPr="00000000">
              <w:rPr>
                <w:rFonts w:ascii="Cambria" w:cs="Cambria" w:eastAsia="Cambria" w:hAnsi="Cambria"/>
                <w:rtl w:val="0"/>
              </w:rPr>
              <w:t xml:space="preserve">Recession</w:t>
            </w:r>
          </w:p>
        </w:tc>
      </w:tr>
      <w:tr>
        <w:trPr>
          <w:trHeight w:val="220" w:hRule="atLeast"/>
        </w:trPr>
        <w:tc>
          <w:tcPr>
            <w:vMerge w:val="continue"/>
            <w:shd w:fill="auto" w:val="clear"/>
          </w:tcPr>
          <w:p w:rsidR="00000000" w:rsidDel="00000000" w:rsidP="00000000" w:rsidRDefault="00000000" w:rsidRPr="00000000" w14:paraId="00000043">
            <w:pP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Pr>
          <w:p w:rsidR="00000000" w:rsidDel="00000000" w:rsidP="00000000" w:rsidRDefault="00000000" w:rsidRPr="00000000" w14:paraId="00000044">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Immediate  loss of multiple servers </w:t>
            </w:r>
          </w:p>
        </w:tc>
        <w:tc>
          <w:tcPr>
            <w:shd w:fill="auto" w:val="clear"/>
          </w:tcPr>
          <w:p w:rsidR="00000000" w:rsidDel="00000000" w:rsidP="00000000" w:rsidRDefault="00000000" w:rsidRPr="00000000" w14:paraId="00000045">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or visible</w:t>
            </w:r>
          </w:p>
        </w:tc>
        <w:tc>
          <w:tcPr>
            <w:shd w:fill="auto" w:val="clear"/>
          </w:tcPr>
          <w:p w:rsidR="00000000" w:rsidDel="00000000" w:rsidP="00000000" w:rsidRDefault="00000000" w:rsidRPr="00000000" w14:paraId="00000046">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w:t>
            </w:r>
          </w:p>
        </w:tc>
        <w:tc>
          <w:tcPr>
            <w:shd w:fill="auto" w:val="clear"/>
          </w:tcPr>
          <w:p w:rsidR="00000000" w:rsidDel="00000000" w:rsidP="00000000" w:rsidRDefault="00000000" w:rsidRPr="00000000" w14:paraId="00000047">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Government Suppression</w:t>
            </w:r>
          </w:p>
        </w:tc>
        <w:tc>
          <w:tcPr>
            <w:shd w:fill="auto" w:val="clear"/>
          </w:tcPr>
          <w:p w:rsidR="00000000" w:rsidDel="00000000" w:rsidP="00000000" w:rsidRDefault="00000000" w:rsidRPr="00000000" w14:paraId="00000048">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Regional war</w:t>
            </w:r>
          </w:p>
          <w:p w:rsidR="00000000" w:rsidDel="00000000" w:rsidP="00000000" w:rsidRDefault="00000000" w:rsidRPr="00000000" w14:paraId="00000049">
            <w:pPr>
              <w:spacing w:after="60" w:before="60" w:lineRule="auto"/>
              <w:ind w:right="-30"/>
              <w:rPr>
                <w:rFonts w:ascii="Cambria" w:cs="Cambria" w:eastAsia="Cambria" w:hAnsi="Cambria"/>
              </w:rPr>
            </w:pPr>
            <w:r w:rsidDel="00000000" w:rsidR="00000000" w:rsidRPr="00000000">
              <w:rPr>
                <w:rtl w:val="0"/>
              </w:rPr>
            </w:r>
          </w:p>
        </w:tc>
      </w:tr>
    </w:tbl>
    <w:p w:rsidR="00000000" w:rsidDel="00000000" w:rsidP="00000000" w:rsidRDefault="00000000" w:rsidRPr="00000000" w14:paraId="0000004A">
      <w:pPr>
        <w:spacing w:after="300" w:before="300" w:lineRule="auto"/>
        <w:ind w:right="0"/>
        <w:jc w:val="left"/>
        <w:rPr>
          <w:rFonts w:ascii="Cambria" w:cs="Cambria" w:eastAsia="Cambria" w:hAnsi="Cambria"/>
          <w:b w:val="1"/>
        </w:rPr>
      </w:pPr>
      <w:r w:rsidDel="00000000" w:rsidR="00000000" w:rsidRPr="00000000">
        <w:rPr>
          <w:rFonts w:ascii="Cambria" w:cs="Cambria" w:eastAsia="Cambria" w:hAnsi="Cambria"/>
          <w:b w:val="1"/>
          <w:rtl w:val="0"/>
        </w:rPr>
        <w:t xml:space="preserve">Table 1: A Hierarchical Typology of Preservation Threats.  Small errors corrupt storage sectors of individual documents.  Greater threats cause entire server(s) to fail, losing all copies of documents on the server(s).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4C">
      <w:pPr>
        <w:numPr>
          <w:ilvl w:val="0"/>
          <w:numId w:val="4"/>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4D">
      <w:pPr>
        <w:numPr>
          <w:ilvl w:val="0"/>
          <w:numId w:val="4"/>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4E">
      <w:pPr>
        <w:numPr>
          <w:ilvl w:val="0"/>
          <w:numId w:val="4"/>
        </w:numPr>
        <w:ind w:left="720" w:right="3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4F">
      <w:pPr>
        <w:pStyle w:val="Heading2"/>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50">
      <w:pPr>
        <w:ind w:right="30"/>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51">
      <w:pPr>
        <w:numPr>
          <w:ilvl w:val="0"/>
          <w:numId w:val="3"/>
        </w:numPr>
        <w:spacing w:after="0" w:afterAutospacing="0"/>
        <w:ind w:left="720" w:right="3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52">
      <w:pPr>
        <w:numPr>
          <w:ilvl w:val="0"/>
          <w:numId w:val="3"/>
        </w:numPr>
        <w:spacing w:after="0" w:afterAutospacing="0"/>
        <w:ind w:left="720" w:right="3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53">
      <w:pPr>
        <w:numPr>
          <w:ilvl w:val="0"/>
          <w:numId w:val="3"/>
        </w:numPr>
        <w:ind w:left="720" w:right="3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54">
      <w:pPr>
        <w:ind w:right="30"/>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pStyle w:val="Heading1"/>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9">
      <w:pPr>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5C">
      <w:pPr>
        <w:spacing w:after="300" w:before="300" w:line="276" w:lineRule="auto"/>
        <w:ind w:right="0"/>
        <w:rPr>
          <w:b w:val="1"/>
        </w:rPr>
      </w:pPr>
      <w:r w:rsidDel="00000000" w:rsidR="00000000" w:rsidRPr="00000000">
        <w:rPr>
          <w:rtl w:val="0"/>
        </w:rPr>
        <w:t xml:space="preserve">If a collection exists as only a single copy, then it is very likely that some of its documents will be lost within a decade, even if the storage medium is highly reliable. </w:t>
      </w:r>
      <w:r w:rsidDel="00000000" w:rsidR="00000000" w:rsidRPr="00000000">
        <w:rPr>
          <w:b w:val="1"/>
          <w:rtl w:val="0"/>
        </w:rPr>
        <w:t xml:space="preserve">Figure 2</w:t>
      </w:r>
      <w:r w:rsidDel="00000000" w:rsidR="00000000" w:rsidRPr="00000000">
        <w:rPr>
          <w:rtl w:val="0"/>
        </w:rPr>
        <w:t xml:space="preserve"> shows the likelihood that a single document will be lost, over a decade, depending on the sector lifetime of the storage medium. 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p>
    <w:p w:rsidR="00000000" w:rsidDel="00000000" w:rsidP="00000000" w:rsidRDefault="00000000" w:rsidRPr="00000000" w14:paraId="0000005D">
      <w:pPr>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trHeight w:val="2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ind w:right="0"/>
              <w:jc w:val="center"/>
              <w:rPr>
                <w:b w:val="1"/>
              </w:rPr>
            </w:pPr>
            <w:r w:rsidDel="00000000" w:rsidR="00000000" w:rsidRPr="00000000">
              <w:rPr>
                <w:b w:val="1"/>
              </w:rPr>
              <w:drawing>
                <wp:inline distB="114300" distT="114300" distL="114300" distR="114300">
                  <wp:extent cx="2590449" cy="1624013"/>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90449" cy="1624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64">
      <w:pPr>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w:t>
      </w:r>
      <w:r w:rsidDel="00000000" w:rsidR="00000000" w:rsidRPr="00000000">
        <w:rPr>
          <w:b w:val="1"/>
          <w:rtl w:val="0"/>
        </w:rPr>
        <w:t xml:space="preserve">Figure 3</w:t>
      </w:r>
      <w:r w:rsidDel="00000000" w:rsidR="00000000" w:rsidRPr="00000000">
        <w:rPr>
          <w:rtl w:val="0"/>
        </w:rPr>
        <w:t xml:space="preserve">, which shows expected losses with various numbers of multiple unaudited copies.</w:t>
      </w:r>
    </w:p>
    <w:p w:rsidR="00000000" w:rsidDel="00000000" w:rsidP="00000000" w:rsidRDefault="00000000" w:rsidRPr="00000000" w14:paraId="00000065">
      <w:pPr>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66">
      <w:pPr>
        <w:pStyle w:val="Heading2"/>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67">
      <w:pPr>
        <w:ind w:right="30"/>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unmeaasurable (see e.g., Mellor 2018 on AWS and Azure claims of “sixteen nines” of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8">
      <w:pPr>
        <w:ind w:right="30"/>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9">
      <w:pPr>
        <w:ind w:right="30"/>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w:t>
      </w:r>
      <w:r w:rsidDel="00000000" w:rsidR="00000000" w:rsidRPr="00000000">
        <w:rPr>
          <w:vertAlign w:val="superscript"/>
        </w:rPr>
        <w:footnoteReference w:customMarkFollows="0" w:id="3"/>
      </w:r>
      <w:r w:rsidDel="00000000" w:rsidR="00000000" w:rsidRPr="00000000">
        <w:rPr>
          <w:rtl w:val="0"/>
        </w:rPr>
        <w:t xml:space="preserve">  How high a sector failure rate would the average computer user tolerate on, say, a system disk?  Under a reasonable set of assumptions about document size and sector size, we find that half-lives for megabyte-size disk regions less than about 100 megahours (100E06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t>
      </w:r>
    </w:p>
    <w:p w:rsidR="00000000" w:rsidDel="00000000" w:rsidP="00000000" w:rsidRDefault="00000000" w:rsidRPr="00000000" w14:paraId="0000006A">
      <w:pPr>
        <w:pStyle w:val="Heading2"/>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6B">
      <w:pPr>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(Baker, et al 2006)</w:t>
      </w:r>
    </w:p>
    <w:p w:rsidR="00000000" w:rsidDel="00000000" w:rsidP="00000000" w:rsidRDefault="00000000" w:rsidRPr="00000000" w14:paraId="0000006C">
      <w:pPr>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6D">
      <w:pPr>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6E">
      <w:pPr>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w:t>
      </w:r>
    </w:p>
    <w:p w:rsidR="00000000" w:rsidDel="00000000" w:rsidP="00000000" w:rsidRDefault="00000000" w:rsidRPr="00000000" w14:paraId="0000006F">
      <w:pPr>
        <w:spacing w:after="300" w:before="300" w:line="276" w:lineRule="auto"/>
        <w:ind w:right="0"/>
        <w:rPr/>
      </w:pPr>
      <w:r w:rsidDel="00000000" w:rsidR="00000000" w:rsidRPr="00000000">
        <w:rPr>
          <w:b w:val="1"/>
          <w:rtl w:val="0"/>
        </w:rPr>
        <w:t xml:space="preserve">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Cambria" w:cs="Cambria" w:eastAsia="Cambria" w:hAnsi="Cambria"/>
              </w:rPr>
              <w:drawing>
                <wp:inline distB="19050" distT="19050" distL="19050" distR="19050">
                  <wp:extent cx="2724150" cy="17018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76">
      <w:pPr>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77">
      <w:pPr>
        <w:pStyle w:val="Heading2"/>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78">
      <w:pPr>
        <w:pStyle w:val="Heading3"/>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9">
      <w:pPr>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7A">
      <w:pPr>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7B">
      <w:pPr>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w:t>
      </w:r>
      <w:r w:rsidDel="00000000" w:rsidR="00000000" w:rsidRPr="00000000">
        <w:rPr>
          <w:vertAlign w:val="superscript"/>
        </w:rPr>
        <w:footnoteReference w:customMarkFollows="0" w:id="4"/>
      </w:r>
      <w:r w:rsidDel="00000000" w:rsidR="00000000" w:rsidRPr="00000000">
        <w:rPr>
          <w:rtl w:val="0"/>
        </w:rPr>
        <w:t xml:space="preserve">  And access to services may be blocked by government action, by cyber attack, or by administrative error (such as a problem with service billing).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7C">
      <w:pPr>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7D">
      <w:pPr>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7E">
      <w:pPr>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7F">
      <w:pPr>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80">
      <w:pPr>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088">
      <w:pPr>
        <w:pStyle w:val="Heading3"/>
        <w:spacing w:after="300" w:before="300" w:lineRule="auto"/>
        <w:ind w:right="0"/>
        <w:rPr/>
      </w:pPr>
      <w:bookmarkStart w:colFirst="0" w:colLast="0" w:name="_rw6uqjjh3vys" w:id="7"/>
      <w:bookmarkEnd w:id="7"/>
      <w:r w:rsidDel="00000000" w:rsidR="00000000" w:rsidRPr="00000000">
        <w:rPr>
          <w:rtl w:val="0"/>
        </w:rPr>
        <w:tab/>
        <w:t xml:space="preserve">Strategies against correlated server failures</w:t>
      </w:r>
    </w:p>
    <w:p w:rsidR="00000000" w:rsidDel="00000000" w:rsidP="00000000" w:rsidRDefault="00000000" w:rsidRPr="00000000" w14:paraId="00000089">
      <w:pPr>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8A">
      <w:pPr>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8B">
      <w:pPr>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8C">
      <w:pPr>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300" w:before="300" w:lineRule="auto"/>
              <w:ind w:right="0"/>
              <w:rPr/>
            </w:pPr>
            <w:r w:rsidDel="00000000" w:rsidR="00000000" w:rsidRPr="00000000">
              <w:rPr/>
              <w:drawing>
                <wp:inline distB="19050" distT="19050" distL="19050" distR="19050">
                  <wp:extent cx="4003075" cy="19887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servers that keep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8F">
      <w:pPr>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90">
      <w:pPr>
        <w:spacing w:after="300" w:before="300" w:lineRule="auto"/>
        <w:ind w:right="0"/>
        <w:rPr/>
      </w:pPr>
      <w:r w:rsidDel="00000000" w:rsidR="00000000" w:rsidRPr="00000000">
        <w:rPr>
          <w:rtl w:val="0"/>
        </w:rPr>
        <w:t xml:space="preserve">Again, 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91">
      <w:pPr>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w:t>
      </w:r>
      <w:r w:rsidDel="00000000" w:rsidR="00000000" w:rsidRPr="00000000">
        <w:rPr>
          <w:b w:val="1"/>
          <w:rtl w:val="0"/>
        </w:rPr>
        <w:t xml:space="preserve">Figures 6 and 7</w:t>
      </w:r>
      <w:r w:rsidDel="00000000" w:rsidR="00000000" w:rsidRPr="00000000">
        <w:rPr>
          <w:rtl w:val="0"/>
        </w:rPr>
        <w:t xml:space="preserve">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14" name="image13.png"/>
                  <a:graphic>
                    <a:graphicData uri="http://schemas.openxmlformats.org/drawingml/2006/picture">
                      <pic:pic>
                        <pic:nvPicPr>
                          <pic:cNvPr id="0" name="image13.png"/>
                          <pic:cNvPicPr preferRelativeResize="0"/>
                        </pic:nvPicPr>
                        <pic:blipFill>
                          <a:blip r:embed="rId18"/>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12.png"/>
                  <a:graphic>
                    <a:graphicData uri="http://schemas.openxmlformats.org/drawingml/2006/picture">
                      <pic:pic>
                        <pic:nvPicPr>
                          <pic:cNvPr id="0" name="image12.png"/>
                          <pic:cNvPicPr preferRelativeResize="0"/>
                        </pic:nvPicPr>
                        <pic:blipFill>
                          <a:blip r:embed="rId19"/>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tc>
      </w:tr>
    </w:tbl>
    <w:p w:rsidR="00000000" w:rsidDel="00000000" w:rsidP="00000000" w:rsidRDefault="00000000" w:rsidRPr="00000000" w14:paraId="00000098">
      <w:pPr>
        <w:spacing w:after="300" w:before="300" w:lineRule="auto"/>
        <w:ind w:right="0"/>
        <w:rPr>
          <w:b w:val="1"/>
        </w:rPr>
      </w:pPr>
      <w:r w:rsidDel="00000000" w:rsidR="00000000" w:rsidRPr="00000000">
        <w:rPr>
          <w:b w:val="1"/>
          <w:rtl w:val="0"/>
        </w:rPr>
        <w:t xml:space="preserve">\</w:t>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ind w:right="0"/>
              <w:jc w:val="left"/>
              <w:rPr/>
            </w:pPr>
            <w:r w:rsidDel="00000000" w:rsidR="00000000" w:rsidRPr="00000000">
              <w:rPr/>
              <w:drawing>
                <wp:inline distB="114300" distT="114300" distL="114300" distR="114300">
                  <wp:extent cx="2733675" cy="17145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ind w:right="0"/>
              <w:jc w:val="left"/>
              <w:rPr/>
            </w:pPr>
            <w:r w:rsidDel="00000000" w:rsidR="00000000" w:rsidRPr="00000000">
              <w:rPr/>
              <w:drawing>
                <wp:inline distB="114300" distT="114300" distL="114300" distR="114300">
                  <wp:extent cx="2724150" cy="17018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ind w:right="0"/>
              <w:jc w:val="left"/>
              <w:rPr/>
            </w:pPr>
            <w:r w:rsidDel="00000000" w:rsidR="00000000" w:rsidRPr="00000000">
              <w:rPr>
                <w:rtl w:val="0"/>
              </w:rPr>
              <w:t xml:space="preserve">(7B)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ind w:right="0"/>
              <w:rPr>
                <w:b w:val="1"/>
              </w:rPr>
            </w:pPr>
            <w:r w:rsidDel="00000000" w:rsidR="00000000" w:rsidRPr="00000000">
              <w:rPr>
                <w:b w:val="1"/>
                <w:rtl w:val="0"/>
              </w:rPr>
              <w:t xml:space="preserve">Figure 7: The impact of very severe and frequent correlated failures of servers over ten years.  In these cases, shocks that cause three servers to fail immediately occur randomly with half-lives shown on the X axis.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extremely harsh conditions.  </w:t>
            </w:r>
          </w:p>
          <w:p w:rsidR="00000000" w:rsidDel="00000000" w:rsidP="00000000" w:rsidRDefault="00000000" w:rsidRPr="00000000" w14:paraId="0000009E">
            <w:pPr>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9F">
            <w:pPr>
              <w:widowControl w:val="0"/>
              <w:spacing w:after="0" w:lineRule="auto"/>
              <w:ind w:right="0"/>
              <w:rPr/>
            </w:pPr>
            <w:r w:rsidDel="00000000" w:rsidR="00000000" w:rsidRPr="00000000">
              <w:rPr>
                <w:rtl w:val="0"/>
              </w:rPr>
              <w:t xml:space="preserve">We note that a combined strategy might be a good choice: Audit the collection on an annual cycle in weekly segments; every week choose two percent of the collection, selected </w:t>
            </w:r>
            <w:r w:rsidDel="00000000" w:rsidR="00000000" w:rsidRPr="00000000">
              <w:rPr>
                <w:i w:val="1"/>
                <w:rtl w:val="0"/>
              </w:rPr>
              <w:t xml:space="preserve">without replacement</w:t>
            </w:r>
            <w:r w:rsidDel="00000000" w:rsidR="00000000" w:rsidRPr="00000000">
              <w:rPr>
                <w:rtl w:val="0"/>
              </w:rPr>
              <w:t xml:space="preserve">,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A0">
            <w:pPr>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A2">
      <w:pPr>
        <w:pStyle w:val="Heading2"/>
        <w:spacing w:after="435" w:before="145" w:lineRule="auto"/>
        <w:ind w:left="936"/>
        <w:rPr/>
      </w:pPr>
      <w:bookmarkStart w:colFirst="0" w:colLast="0" w:name="_exp857z3v8k6" w:id="8"/>
      <w:bookmarkEnd w:id="8"/>
      <w:r w:rsidDel="00000000" w:rsidR="00000000" w:rsidRPr="00000000">
        <w:rPr>
          <w:rtl w:val="0"/>
        </w:rPr>
        <w:t xml:space="preserve">Corollaries - Applications of the Multi-Level Model to Other Failures</w:t>
      </w:r>
    </w:p>
    <w:p w:rsidR="00000000" w:rsidDel="00000000" w:rsidP="00000000" w:rsidRDefault="00000000" w:rsidRPr="00000000" w14:paraId="000000A3">
      <w:pPr>
        <w:ind w:right="30"/>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A4">
      <w:pPr>
        <w:pStyle w:val="Heading3"/>
        <w:rPr/>
      </w:pPr>
      <w:bookmarkStart w:colFirst="0" w:colLast="0" w:name="_ailfti8pwt2w" w:id="9"/>
      <w:bookmarkEnd w:id="9"/>
      <w:r w:rsidDel="00000000" w:rsidR="00000000" w:rsidRPr="00000000">
        <w:rPr>
          <w:rtl w:val="0"/>
        </w:rPr>
        <w:t xml:space="preserve">Augmenting the Core Replication Strategy with Distributed Auditing</w:t>
      </w:r>
    </w:p>
    <w:p w:rsidR="00000000" w:rsidDel="00000000" w:rsidP="00000000" w:rsidRDefault="00000000" w:rsidRPr="00000000" w14:paraId="000000A5">
      <w:pPr>
        <w:ind w:right="30"/>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A6">
      <w:pPr>
        <w:ind w:right="30"/>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w:t>
      </w:r>
      <w:r w:rsidDel="00000000" w:rsidR="00000000" w:rsidRPr="00000000">
        <w:rPr>
          <w:i w:val="1"/>
          <w:rtl w:val="0"/>
        </w:rPr>
        <w:t xml:space="preserve">byzantine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A7">
      <w:pPr>
        <w:ind w:right="30"/>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three,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A8">
      <w:pPr>
        <w:pStyle w:val="Heading3"/>
        <w:rPr/>
      </w:pPr>
      <w:bookmarkStart w:colFirst="0" w:colLast="0" w:name="_tv8ssvp3czk1" w:id="10"/>
      <w:bookmarkEnd w:id="10"/>
      <w:r w:rsidDel="00000000" w:rsidR="00000000" w:rsidRPr="00000000">
        <w:rPr>
          <w:rtl w:val="0"/>
        </w:rPr>
        <w:t xml:space="preserve">Applying Analysis to Replication of Encryption Keys</w:t>
      </w:r>
    </w:p>
    <w:p w:rsidR="00000000" w:rsidDel="00000000" w:rsidP="00000000" w:rsidRDefault="00000000" w:rsidRPr="00000000" w14:paraId="000000A9">
      <w:pPr>
        <w:ind w:right="30"/>
        <w:rPr/>
      </w:pPr>
      <w:r w:rsidDel="00000000" w:rsidR="00000000" w:rsidRPr="00000000">
        <w:rPr>
          <w:rtl w:val="0"/>
        </w:rPr>
        <w:t xml:space="preserve">We identified loss of encryption keys (or more generally of shared secrets -- where at least n are needed to reconstruct the key) as a threat to content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AA">
      <w:pPr>
        <w:ind w:right="30"/>
        <w:rPr/>
      </w:pPr>
      <w:r w:rsidDel="00000000" w:rsidR="00000000" w:rsidRPr="00000000">
        <w:rPr>
          <w:rtl w:val="0"/>
        </w:rPr>
        <w:t xml:space="preserve">Encrypting a collection of content creates three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will destroy the entire document rather than a portion.</w:t>
      </w:r>
    </w:p>
    <w:p w:rsidR="00000000" w:rsidDel="00000000" w:rsidP="00000000" w:rsidRDefault="00000000" w:rsidRPr="00000000" w14:paraId="000000AB">
      <w:pPr>
        <w:ind w:right="30"/>
        <w:rPr/>
      </w:pPr>
      <w:r w:rsidDel="00000000" w:rsidR="00000000" w:rsidRPr="00000000">
        <w:rPr>
          <w:rtl w:val="0"/>
        </w:rPr>
        <w:t xml:space="preserve">The last threat (fragility) has a minor impact (see the next section) and is readily mitigated, if necessary, by adding an additional copy to the replication scheme. The second threat (algorithm loss) can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AC">
      <w:pPr>
        <w:ind w:right="30"/>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w:t>
      </w:r>
    </w:p>
    <w:p w:rsidR="00000000" w:rsidDel="00000000" w:rsidP="00000000" w:rsidRDefault="00000000" w:rsidRPr="00000000" w14:paraId="000000AD">
      <w:pPr>
        <w:ind w:right="30"/>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w:t>
      </w:r>
      <w:r w:rsidDel="00000000" w:rsidR="00000000" w:rsidRPr="00000000">
        <w:rPr>
          <w:rtl w:val="0"/>
        </w:rPr>
        <w:t xml:space="preserve">at least four</w:t>
      </w:r>
      <w:r w:rsidDel="00000000" w:rsidR="00000000" w:rsidRPr="00000000">
        <w:rPr>
          <w:rtl w:val="0"/>
        </w:rPr>
        <w:t xml:space="preserve"> copies of the encryption key and auditing the integrity of the keys (e.g. a challenge mechanism) at least monthly.</w:t>
      </w:r>
    </w:p>
    <w:p w:rsidR="00000000" w:rsidDel="00000000" w:rsidP="00000000" w:rsidRDefault="00000000" w:rsidRPr="00000000" w14:paraId="000000AE">
      <w:pPr>
        <w:pStyle w:val="Heading3"/>
        <w:rPr/>
      </w:pPr>
      <w:bookmarkStart w:colFirst="0" w:colLast="0" w:name="_vqlyk0l6cznt" w:id="11"/>
      <w:bookmarkEnd w:id="11"/>
      <w:r w:rsidDel="00000000" w:rsidR="00000000" w:rsidRPr="00000000">
        <w:rPr>
          <w:rtl w:val="0"/>
        </w:rPr>
        <w:t xml:space="preserve">Modeling Risks of</w:t>
      </w:r>
      <w:r w:rsidDel="00000000" w:rsidR="00000000" w:rsidRPr="00000000">
        <w:rPr>
          <w:rtl w:val="0"/>
        </w:rPr>
        <w:t xml:space="preserve"> File-Format Obsolescence</w:t>
      </w:r>
      <w:r w:rsidDel="00000000" w:rsidR="00000000" w:rsidRPr="00000000">
        <w:rPr>
          <w:rtl w:val="0"/>
        </w:rPr>
      </w:r>
    </w:p>
    <w:p w:rsidR="00000000" w:rsidDel="00000000" w:rsidP="00000000" w:rsidRDefault="00000000" w:rsidRPr="00000000" w14:paraId="000000AF">
      <w:pPr>
        <w:ind w:right="30"/>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B0">
      <w:pPr>
        <w:ind w:right="30"/>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B1">
      <w:pPr>
        <w:numPr>
          <w:ilvl w:val="0"/>
          <w:numId w:val="7"/>
        </w:numPr>
        <w:spacing w:after="0" w:afterAutospacing="0"/>
        <w:ind w:left="720" w:right="3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B2">
      <w:pPr>
        <w:numPr>
          <w:ilvl w:val="0"/>
          <w:numId w:val="7"/>
        </w:numPr>
        <w:spacing w:after="0" w:afterAutospacing="0"/>
        <w:ind w:left="720" w:right="3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w:t>
      </w:r>
    </w:p>
    <w:p w:rsidR="00000000" w:rsidDel="00000000" w:rsidP="00000000" w:rsidRDefault="00000000" w:rsidRPr="00000000" w14:paraId="000000B3">
      <w:pPr>
        <w:numPr>
          <w:ilvl w:val="0"/>
          <w:numId w:val="2"/>
        </w:numPr>
        <w:spacing w:after="0" w:afterAutospacing="0"/>
        <w:ind w:left="720" w:right="3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B4">
      <w:pPr>
        <w:numPr>
          <w:ilvl w:val="0"/>
          <w:numId w:val="2"/>
        </w:numPr>
        <w:spacing w:after="0" w:afterAutospacing="0"/>
        <w:ind w:left="720" w:right="30" w:hanging="360"/>
        <w:rPr>
          <w:u w:val="none"/>
        </w:rPr>
      </w:pPr>
      <w:r w:rsidDel="00000000" w:rsidR="00000000" w:rsidRPr="00000000">
        <w:rPr>
          <w:rtl w:val="0"/>
        </w:rPr>
        <w:t xml:space="preserve">Sector- and glitch level errors are ignorable. (Following similar logic as used in the analysis of encryption key loss above.)</w:t>
      </w:r>
    </w:p>
    <w:p w:rsidR="00000000" w:rsidDel="00000000" w:rsidP="00000000" w:rsidRDefault="00000000" w:rsidRPr="00000000" w14:paraId="000000B5">
      <w:pPr>
        <w:numPr>
          <w:ilvl w:val="0"/>
          <w:numId w:val="2"/>
        </w:numPr>
        <w:ind w:left="720" w:right="3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B6">
      <w:pPr>
        <w:ind w:left="0" w:right="30" w:firstLine="0"/>
        <w:rPr/>
      </w:pPr>
      <w:commentRangeStart w:id="0"/>
      <w:commentRangeStart w:id="1"/>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w:t>
      </w:r>
      <w:r w:rsidDel="00000000" w:rsidR="00000000" w:rsidRPr="00000000">
        <w:rPr>
          <w:rtl w:val="0"/>
        </w:rPr>
        <w:t xml:space="preserve">Notwithstanding</w:t>
      </w:r>
      <w:r w:rsidDel="00000000" w:rsidR="00000000" w:rsidRPr="00000000">
        <w:rPr>
          <w:rtl w:val="0"/>
        </w:rPr>
        <w:t xml:space="preserve"> distributional assumptions, by conditioning on using format readers that are established (past their infant mortality period), modeling with a conservative (lower than expected) expected lifetime, and modeling shocks that cause multiple readers to fail simultaneously, we can generate strategies that are robust to format failure.</w:t>
      </w:r>
    </w:p>
    <w:p w:rsidR="00000000" w:rsidDel="00000000" w:rsidP="00000000" w:rsidRDefault="00000000" w:rsidRPr="00000000" w14:paraId="000000B7">
      <w:pPr>
        <w:ind w:left="0" w:right="30" w:firstLine="0"/>
        <w:rPr/>
      </w:pPr>
      <w:r w:rsidDel="00000000" w:rsidR="00000000" w:rsidRPr="00000000">
        <w:rPr>
          <w:rtl w:val="0"/>
        </w:rPr>
        <w:t xml:space="preserve">Since software reader failure is driven primarily by changes in the operating environment, we anchor our half life estimates to the support lifetime of operating systems version. In particular, a plausible but very conservative assumption is that half of software readers fail to run without modification after a major operating system revision. Over its thirty year history, the Windows operating systems has undergone a major update every six years on average, and the supported lifespan of each revision has averaged twelve years [CITE]. Thus, based on the server failure analysis shown in figure 4b, using five independent readers to test format readability at each major software release,  </w:t>
      </w:r>
      <w:r w:rsidDel="00000000" w:rsidR="00000000" w:rsidRPr="00000000">
        <w:rPr>
          <w:rtl w:val="0"/>
        </w:rPr>
        <w:t xml:space="preserve">accompanied by migration of formats, when five functioning  independent format readers can no longer be identified,  should be sufficient to protect against format failure indefinitely. </w:t>
      </w:r>
      <w:r w:rsidDel="00000000" w:rsidR="00000000" w:rsidRPr="00000000">
        <w:rPr>
          <w:rtl w:val="0"/>
        </w:rPr>
        <w:t xml:space="preserve">Further, as the analysis above shows, the risk of failure is strongly dependent on the frequency of auditing: Thus a strategy of format assessment using three independent readers should be successful indefinitely, if a more sophisticated timing of audits is planned -- e.g. verifying readability annually, and in advance of planned operating system updates and of support end-of-life. dates.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8">
      <w:pPr>
        <w:pStyle w:val="Heading3"/>
        <w:rPr/>
      </w:pPr>
      <w:bookmarkStart w:colFirst="0" w:colLast="0" w:name="_iwogseny50rj" w:id="12"/>
      <w:bookmarkEnd w:id="12"/>
      <w:commentRangeStart w:id="2"/>
      <w:commentRangeStart w:id="3"/>
      <w:r w:rsidDel="00000000" w:rsidR="00000000" w:rsidRPr="00000000">
        <w:rPr>
          <w:rtl w:val="0"/>
        </w:rPr>
        <w:t xml:space="preserve">Modeling Compression Risks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9">
      <w:pPr>
        <w:ind w:right="30"/>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BA">
      <w:pPr>
        <w:ind w:right="30"/>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BB">
      <w:pPr>
        <w:ind w:right="30"/>
        <w:rPr/>
      </w:pPr>
      <w:r w:rsidDel="00000000" w:rsidR="00000000" w:rsidRPr="00000000">
        <w:rPr>
          <w:rtl w:val="0"/>
        </w:rPr>
        <w:t xml:space="preserve">In these simulations, for simplicity we have modeled documents as very fragile: one sector error causes the document to be judged as lost.  As it turns out, straightforward closed-form transformations of the previous simulation results can be used to model the effects of lossless file-level compression and document fragility on overall collection loss.</w:t>
      </w:r>
    </w:p>
    <w:p w:rsidR="00000000" w:rsidDel="00000000" w:rsidP="00000000" w:rsidRDefault="00000000" w:rsidRPr="00000000" w14:paraId="000000BC">
      <w:pPr>
        <w:ind w:right="30"/>
        <w:rPr/>
      </w:pPr>
      <w:r w:rsidDel="00000000" w:rsidR="00000000" w:rsidRPr="00000000">
        <w:rPr>
          <w:rtl w:val="0"/>
        </w:rPr>
        <w:t xml:space="preserve">In this model, at least these two considerations should be included in the decision to compress documents.</w:t>
      </w:r>
    </w:p>
    <w:p w:rsidR="00000000" w:rsidDel="00000000" w:rsidP="00000000" w:rsidRDefault="00000000" w:rsidRPr="00000000" w14:paraId="000000BD">
      <w:pPr>
        <w:numPr>
          <w:ilvl w:val="0"/>
          <w:numId w:val="1"/>
        </w:numPr>
        <w:ind w:left="720" w:right="3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BE">
      <w:pPr>
        <w:numPr>
          <w:ilvl w:val="0"/>
          <w:numId w:val="1"/>
        </w:numPr>
        <w:ind w:left="720" w:right="3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r w:rsidDel="00000000" w:rsidR="00000000" w:rsidRPr="00000000">
        <w:rPr>
          <w:rtl w:val="0"/>
        </w:rPr>
      </w:r>
    </w:p>
    <w:p w:rsidR="00000000" w:rsidDel="00000000" w:rsidP="00000000" w:rsidRDefault="00000000" w:rsidRPr="00000000" w14:paraId="000000BF">
      <w:pPr>
        <w:ind w:right="30"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C0">
      <w:pPr>
        <w:ind w:right="30"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C1">
      <w:pPr>
        <w:ind w:right="30"/>
        <w:rPr/>
      </w:pPr>
      <w:r w:rsidDel="00000000" w:rsidR="00000000" w:rsidRPr="00000000">
        <w:rPr>
          <w:rtl w:val="0"/>
        </w:rPr>
        <w:t xml:space="preserve">A disadvantage of compression is that it may make documents that were partially repairable more fragile. We use a simple model to explore the effects of fragility. In a given collection, the fragility of each document is represented by a number, </w:t>
      </w:r>
      <w:r w:rsidDel="00000000" w:rsidR="00000000" w:rsidRPr="00000000">
        <w:rPr>
          <w:i w:val="1"/>
          <w:rtl w:val="0"/>
        </w:rPr>
        <w:t xml:space="preserve">F,  </w:t>
      </w:r>
      <w:r w:rsidDel="00000000" w:rsidR="00000000" w:rsidRPr="00000000">
        <w:rPr>
          <w:rtl w:val="0"/>
        </w:rPr>
        <w:t xml:space="preserve">that indicates the proportion of damage done by each single sector loss. For example, an </w:t>
      </w:r>
      <w:r w:rsidDel="00000000" w:rsidR="00000000" w:rsidRPr="00000000">
        <w:rPr>
          <w:i w:val="1"/>
          <w:rtl w:val="0"/>
        </w:rPr>
        <w:t xml:space="preserve">F</w:t>
      </w:r>
      <w:r w:rsidDel="00000000" w:rsidR="00000000" w:rsidRPr="00000000">
        <w:rPr>
          <w:rtl w:val="0"/>
        </w:rPr>
        <w:t xml:space="preserve"> of 1 indicates that  single sector loss causes entire  document loss;  fragility of 2 denotes that a single sector loses reduces the value of the document by half, etc. </w:t>
      </w:r>
    </w:p>
    <w:p w:rsidR="00000000" w:rsidDel="00000000" w:rsidP="00000000" w:rsidRDefault="00000000" w:rsidRPr="00000000" w14:paraId="000000C2">
      <w:pPr>
        <w:ind w:right="30"/>
        <w:rPr/>
      </w:pPr>
      <w:r w:rsidDel="00000000" w:rsidR="00000000" w:rsidRPr="00000000">
        <w:rPr>
          <w:rtl w:val="0"/>
        </w:rPr>
        <w:t xml:space="preserve">For the purpose of loss prediction a collection of robust (not fragile) documents can be modeled as a more numerous collection of smaller, fragile documents. More precisely, the expected proportion of losses due to block failure for a collection </w:t>
      </w:r>
      <w:r w:rsidDel="00000000" w:rsidR="00000000" w:rsidRPr="00000000">
        <w:rPr>
          <w:i w:val="1"/>
          <w:rtl w:val="0"/>
        </w:rPr>
        <w:t xml:space="preserve">C </w:t>
      </w:r>
      <w:r w:rsidDel="00000000" w:rsidR="00000000" w:rsidRPr="00000000">
        <w:rPr>
          <w:rtl w:val="0"/>
        </w:rPr>
        <w:t xml:space="preserve">of </w:t>
      </w:r>
      <w:r w:rsidDel="00000000" w:rsidR="00000000" w:rsidRPr="00000000">
        <w:rPr>
          <w:i w:val="1"/>
          <w:rtl w:val="0"/>
        </w:rPr>
        <w:t xml:space="preserve">N </w:t>
      </w:r>
      <w:r w:rsidDel="00000000" w:rsidR="00000000" w:rsidRPr="00000000">
        <w:rPr>
          <w:rtl w:val="0"/>
        </w:rPr>
        <w:t xml:space="preserve">documents, each of size </w:t>
      </w:r>
      <w:r w:rsidDel="00000000" w:rsidR="00000000" w:rsidRPr="00000000">
        <w:rPr>
          <w:i w:val="1"/>
          <w:rtl w:val="0"/>
        </w:rPr>
        <w:t xml:space="preserve">S </w:t>
      </w:r>
      <w:r w:rsidDel="00000000" w:rsidR="00000000" w:rsidRPr="00000000">
        <w:rPr>
          <w:rtl w:val="0"/>
        </w:rPr>
        <w:t xml:space="preserve">and fragility </w:t>
      </w:r>
      <w:r w:rsidDel="00000000" w:rsidR="00000000" w:rsidRPr="00000000">
        <w:rPr>
          <w:i w:val="1"/>
          <w:rtl w:val="0"/>
        </w:rPr>
        <w:t xml:space="preserve">F </w:t>
      </w:r>
      <w:r w:rsidDel="00000000" w:rsidR="00000000" w:rsidRPr="00000000">
        <w:rPr>
          <w:rtl w:val="0"/>
        </w:rPr>
        <w:t xml:space="preserve">is identical to the expected proportion of losses in a collection C’ comprising (N*F) documents, each of fragility 1, and  size S/F.  </w:t>
      </w:r>
    </w:p>
    <w:p w:rsidR="00000000" w:rsidDel="00000000" w:rsidP="00000000" w:rsidRDefault="00000000" w:rsidRPr="00000000" w14:paraId="000000C3">
      <w:pPr>
        <w:ind w:right="30"/>
        <w:rPr/>
      </w:pPr>
      <w:r w:rsidDel="00000000" w:rsidR="00000000" w:rsidRPr="00000000">
        <w:rPr>
          <w:rtl w:val="0"/>
        </w:rPr>
        <w:t xml:space="preserve">Thus, lossless document-level </w:t>
      </w:r>
      <w:ins w:author="Richard L" w:id="0" w:date="2019-12-14T18:21:27Z">
        <w:r w:rsidDel="00000000" w:rsidR="00000000" w:rsidRPr="00000000">
          <w:rPr>
            <w:rtl w:val="0"/>
          </w:rPr>
          <w:t xml:space="preserve">compression </w:t>
        </w:r>
      </w:ins>
      <w:r w:rsidDel="00000000" w:rsidR="00000000" w:rsidRPr="00000000">
        <w:rPr>
          <w:rtl w:val="0"/>
        </w:rPr>
        <w:t xml:space="preserve">affects the likelihood of collection loss through four distinct mechanisms. First, compression directly reduces document size (modeled as a ‘compression ratio’ of 1/</w:t>
      </w:r>
      <w:r w:rsidDel="00000000" w:rsidR="00000000" w:rsidRPr="00000000">
        <w:rPr>
          <w:i w:val="1"/>
          <w:rtl w:val="0"/>
        </w:rPr>
        <w:t xml:space="preserve">C</w:t>
      </w:r>
      <w:r w:rsidDel="00000000" w:rsidR="00000000" w:rsidRPr="00000000">
        <w:rPr>
          <w:rtl w:val="0"/>
        </w:rPr>
        <w:t xml:space="preserve">), which acts directly to reduce expected loss. Second, compression can increase the fragility of the compressed document </w:t>
      </w:r>
      <w:r w:rsidDel="00000000" w:rsidR="00000000" w:rsidRPr="00000000">
        <w:rPr>
          <w:i w:val="1"/>
          <w:rtl w:val="0"/>
        </w:rPr>
        <w:t xml:space="preserve">F’</w:t>
      </w:r>
      <w:r w:rsidDel="00000000" w:rsidR="00000000" w:rsidRPr="00000000">
        <w:rPr>
          <w:rtl w:val="0"/>
        </w:rPr>
        <w:t xml:space="preserve">, where F ≥ F’  ≥ 1.  Third, compression reduce the total size storage size needed for the collection by -- enabling more replicas to be created.</w:t>
      </w:r>
      <w:r w:rsidDel="00000000" w:rsidR="00000000" w:rsidRPr="00000000">
        <w:rPr>
          <w:vertAlign w:val="superscript"/>
        </w:rPr>
        <w:footnoteReference w:customMarkFollows="0" w:id="5"/>
      </w:r>
      <w:r w:rsidDel="00000000" w:rsidR="00000000" w:rsidRPr="00000000">
        <w:rPr>
          <w:rtl w:val="0"/>
        </w:rPr>
        <w:t xml:space="preserve"> Finally, compression permits more aggressive </w:t>
      </w:r>
      <w:del w:author="Richard L" w:id="1" w:date="2019-12-14T18:06:17Z">
        <w:r w:rsidDel="00000000" w:rsidR="00000000" w:rsidRPr="00000000">
          <w:rPr>
            <w:rtl w:val="0"/>
          </w:rPr>
          <w:delText xml:space="preserve">server-level </w:delText>
        </w:r>
      </w:del>
      <w:ins w:author="Richard L" w:id="1" w:date="2019-12-14T18:06:17Z">
        <w:r w:rsidDel="00000000" w:rsidR="00000000" w:rsidRPr="00000000">
          <w:rPr>
            <w:rtl w:val="0"/>
          </w:rPr>
          <w:t xml:space="preserve">document </w:t>
        </w:r>
      </w:ins>
      <w:r w:rsidDel="00000000" w:rsidR="00000000" w:rsidRPr="00000000">
        <w:rPr>
          <w:rtl w:val="0"/>
        </w:rPr>
        <w:t xml:space="preserve">auditing, to protect a collection, without increasing costs for bandwidth and server egress. The same number of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C4">
      <w:pPr>
        <w:ind w:right="30" w:firstLine="0"/>
        <w:rPr/>
      </w:pPr>
      <w:r w:rsidDel="00000000" w:rsidR="00000000" w:rsidRPr="00000000">
        <w:rPr>
          <w:rtl w:val="0"/>
        </w:rPr>
        <w:t xml:space="preserve">The effects of additional replicas can be understood by considering “repair” of collections through replacement of documents.  In our model, collections are "repaired" by having missing documents on their servers replaced from other copies; that is, the "repairability" of a collection depends on the presence of one or more valid replacement copies stored elsewhere. If compression permits an additional copy or copies of a document to be stored, then there will be more copies from which a replacement can be effected when one copy fails and a collection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C5">
      <w:pPr>
        <w:ind w:right="30" w:firstLine="0"/>
        <w:rPr>
          <w:b w:val="1"/>
        </w:rPr>
      </w:pPr>
      <w:r w:rsidDel="00000000" w:rsidR="00000000" w:rsidRPr="00000000">
        <w:rPr>
          <w:rtl w:val="0"/>
        </w:rPr>
        <w:t xml:space="preserve">These effects can affect loss in different direction -- when does compression reduce loss overall? The simplest case is of completely fragile documents (F=1) -- in this case F’=F and any amount of compression is beneficial</w:t>
      </w:r>
      <w:ins w:author="Richard L" w:id="2" w:date="2019-12-14T18:10:22Z">
        <w:r w:rsidDel="00000000" w:rsidR="00000000" w:rsidRPr="00000000">
          <w:rPr>
            <w:rtl w:val="0"/>
          </w:rPr>
          <w:t xml:space="preserve"> due simply to reduced “target area.</w:t>
        </w:r>
      </w:ins>
      <w:del w:author="Richard L" w:id="2" w:date="2019-12-14T18:10:22Z">
        <w:r w:rsidDel="00000000" w:rsidR="00000000" w:rsidRPr="00000000">
          <w:rPr>
            <w:rtl w:val="0"/>
          </w:rPr>
          <w:delText xml:space="preserve">.</w:delText>
        </w:r>
      </w:del>
      <w:ins w:author="Richard L" w:id="3" w:date="2019-12-14T18:10:37Z">
        <w:r w:rsidDel="00000000" w:rsidR="00000000" w:rsidRPr="00000000">
          <w:rPr>
            <w:rtl w:val="0"/>
          </w:rPr>
          <w:t xml:space="preserve">”</w:t>
        </w:r>
      </w:ins>
      <w:r w:rsidDel="00000000" w:rsidR="00000000" w:rsidRPr="00000000">
        <w:rPr>
          <w:rtl w:val="0"/>
        </w:rPr>
        <w:t xml:space="preserve"> More generally compression will reduces loss whenever  C*F’  ≥ F.  Further, the simulation results above demonstrate that even where sector error is the dominant threat to collections (which is not generally the case)</w:t>
      </w:r>
      <w:del w:author="Richard L" w:id="4" w:date="2019-12-14T18:12:11Z">
        <w:r w:rsidDel="00000000" w:rsidR="00000000" w:rsidRPr="00000000">
          <w:rPr>
            <w:rtl w:val="0"/>
          </w:rPr>
          <w:delText xml:space="preserve">)</w:delText>
        </w:r>
      </w:del>
      <w:r w:rsidDel="00000000" w:rsidR="00000000" w:rsidRPr="00000000">
        <w:rPr>
          <w:rtl w:val="0"/>
        </w:rPr>
        <w:t xml:space="preserve"> the benefits of increasing number of copies grows substantially up to at least 6 replicas. An implication is that compression with C of 1.2  (reduction to roughly 83% of the original size) or better is usually justified even when it substantially reduces document fragility over ( F &gt;&gt; C*F’ ). Since in practice, since modern compression algorithms yield a </w:t>
      </w:r>
      <w:r w:rsidDel="00000000" w:rsidR="00000000" w:rsidRPr="00000000">
        <w:rPr>
          <w:i w:val="1"/>
          <w:rtl w:val="0"/>
        </w:rPr>
        <w:t xml:space="preserve">C</w:t>
      </w:r>
      <w:r w:rsidDel="00000000" w:rsidR="00000000" w:rsidRPr="00000000">
        <w:rPr>
          <w:rtl w:val="0"/>
        </w:rPr>
        <w:t xml:space="preserve"> typically in the range of 2-7 [</w:t>
      </w:r>
      <w:r w:rsidDel="00000000" w:rsidR="00000000" w:rsidRPr="00000000">
        <w:rPr>
          <w:highlight w:val="yellow"/>
          <w:rtl w:val="0"/>
          <w:rPrChange w:author="Richard L" w:id="5" w:date="2019-12-14T18:13:05Z">
            <w:rPr/>
          </w:rPrChange>
        </w:rPr>
        <w:t xml:space="preserve">CITE]</w:t>
      </w:r>
      <w:r w:rsidDel="00000000" w:rsidR="00000000" w:rsidRPr="00000000">
        <w:rPr>
          <w:rtl w:val="0"/>
        </w:rPr>
        <w:t xml:space="preserve"> for large collections; and methods to reliably repair damaged documents are scant and hard to verify, compression reduces expected collection loss in all but a few extreme cases. </w:t>
      </w:r>
      <w:r w:rsidDel="00000000" w:rsidR="00000000" w:rsidRPr="00000000">
        <w:rPr>
          <w:rtl w:val="0"/>
        </w:rPr>
      </w:r>
    </w:p>
    <w:p w:rsidR="00000000" w:rsidDel="00000000" w:rsidP="00000000" w:rsidRDefault="00000000" w:rsidRPr="00000000" w14:paraId="000000C6">
      <w:pPr>
        <w:ind w:right="30"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7">
      <w:pPr>
        <w:pStyle w:val="Heading1"/>
        <w:spacing w:before="0" w:lineRule="auto"/>
        <w:rPr/>
      </w:pPr>
      <w:bookmarkStart w:colFirst="0" w:colLast="0" w:name="_35g323trhva8" w:id="13"/>
      <w:bookmarkEnd w:id="13"/>
      <w:r w:rsidDel="00000000" w:rsidR="00000000" w:rsidRPr="00000000">
        <w:rPr>
          <w:rtl w:val="0"/>
        </w:rPr>
        <w:t xml:space="preserve">Discussion</w:t>
      </w:r>
    </w:p>
    <w:p w:rsidR="00000000" w:rsidDel="00000000" w:rsidP="00000000" w:rsidRDefault="00000000" w:rsidRPr="00000000" w14:paraId="000000C8">
      <w:pPr>
        <w:ind w:right="30"/>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w:t>
      </w:r>
      <w:r w:rsidDel="00000000" w:rsidR="00000000" w:rsidRPr="00000000">
        <w:rPr>
          <w:rtl w:val="0"/>
        </w:rPr>
        <w:t xml:space="preserve">reductions </w:t>
      </w:r>
      <w:r w:rsidDel="00000000" w:rsidR="00000000" w:rsidRPr="00000000">
        <w:rPr>
          <w:rtl w:val="0"/>
        </w:rPr>
        <w:t xml:space="preserve">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9">
      <w:pPr>
        <w:ind w:right="30"/>
        <w:rPr/>
      </w:pPr>
      <w:r w:rsidDel="00000000" w:rsidR="00000000" w:rsidRPr="00000000">
        <w:rPr>
          <w:rtl w:val="0"/>
        </w:rPr>
        <w:t xml:space="preserve">This analysis demonstrates that the most critical source of risk to collections is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CA">
      <w:pPr>
        <w:ind w:right="30"/>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CB">
      <w:pPr>
        <w:ind w:right="3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CC">
      <w:pPr>
        <w:pStyle w:val="Heading1"/>
        <w:numPr>
          <w:ilvl w:val="0"/>
          <w:numId w:val="6"/>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CD">
      <w:pPr>
        <w:ind w:right="30"/>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CE">
      <w:pPr>
        <w:pStyle w:val="Heading1"/>
        <w:numPr>
          <w:ilvl w:val="0"/>
          <w:numId w:val="6"/>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CF">
      <w:pPr>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D0">
      <w:pPr>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1">
      <w:pPr>
        <w:rPr>
          <w:sz w:val="18"/>
          <w:szCs w:val="18"/>
        </w:rPr>
      </w:pPr>
      <w:r w:rsidDel="00000000" w:rsidR="00000000" w:rsidRPr="00000000">
        <w:rPr>
          <w:rFonts w:ascii="Arial" w:cs="Arial" w:eastAsia="Arial" w:hAnsi="Arial"/>
          <w:color w:val="222222"/>
          <w:sz w:val="18"/>
          <w:szCs w:val="18"/>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18"/>
          <w:szCs w:val="18"/>
          <w:highlight w:val="white"/>
          <w:rtl w:val="0"/>
        </w:rPr>
        <w:t xml:space="preserve">ACM SIGOPS Operating Systems Review</w:t>
      </w:r>
      <w:r w:rsidDel="00000000" w:rsidR="00000000" w:rsidRPr="00000000">
        <w:rPr>
          <w:rFonts w:ascii="Arial" w:cs="Arial" w:eastAsia="Arial" w:hAnsi="Arial"/>
          <w:color w:val="222222"/>
          <w:sz w:val="18"/>
          <w:szCs w:val="18"/>
          <w:highlight w:val="white"/>
          <w:rtl w:val="0"/>
        </w:rPr>
        <w:t xml:space="preserve"> (Vol. 40, No. 4, pp. 221-234). ACM.</w:t>
      </w: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3">
      <w:pPr>
        <w:rPr>
          <w:sz w:val="20"/>
          <w:szCs w:val="20"/>
        </w:rPr>
      </w:pPr>
      <w:r w:rsidDel="00000000" w:rsidR="00000000" w:rsidRPr="00000000">
        <w:rPr>
          <w:sz w:val="20"/>
          <w:szCs w:val="20"/>
          <w:rtl w:val="0"/>
        </w:rPr>
        <w:t xml:space="preserve">Gallinger, M., Bailey, J., Cariani, K., Owens, T., and Altman, M. (2017).Trends in Digital Preservation Capacity and Practice: Results from the 2nd Bi-annual National Digital Stewardship Alliance Storage Surve</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5">
      <w:pPr>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https://doi.org/10.1002/cpe.5356</w:t>
      </w:r>
    </w:p>
    <w:p w:rsidR="00000000" w:rsidDel="00000000" w:rsidP="00000000" w:rsidRDefault="00000000" w:rsidRPr="00000000" w14:paraId="000000D6">
      <w:pPr>
        <w:rPr>
          <w:sz w:val="20"/>
          <w:szCs w:val="20"/>
        </w:rPr>
      </w:pPr>
      <w:r w:rsidDel="00000000" w:rsidR="00000000" w:rsidRPr="00000000">
        <w:rPr>
          <w:sz w:val="20"/>
          <w:szCs w:val="20"/>
          <w:rtl w:val="0"/>
        </w:rPr>
        <w:t xml:space="preserve">E. Pinheiro,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D. S. H. Rosenthal, T. Robertson, T. Lipkis, V. Reich, and S. Morabito, "Requirements for Digital Preservation Systems", D-Lib Magazine 11 (11), (2005) </w:t>
      </w:r>
    </w:p>
    <w:p w:rsidR="00000000" w:rsidDel="00000000" w:rsidP="00000000" w:rsidRDefault="00000000" w:rsidRPr="00000000" w14:paraId="000000D8">
      <w:pPr>
        <w:rPr>
          <w:sz w:val="20"/>
          <w:szCs w:val="20"/>
        </w:rPr>
      </w:pPr>
      <w:r w:rsidDel="00000000" w:rsidR="00000000" w:rsidRPr="00000000">
        <w:rPr>
          <w:sz w:val="20"/>
          <w:szCs w:val="20"/>
          <w:rtl w:val="0"/>
        </w:rPr>
        <w:t xml:space="preserve">Rosenthal, David SH. "Bit preservation: A solved problem?." International Journal of Digital Curation 5, no. 1 (2010): 134-148.</w:t>
      </w:r>
    </w:p>
    <w:p w:rsidR="00000000" w:rsidDel="00000000" w:rsidP="00000000" w:rsidRDefault="00000000" w:rsidRPr="00000000" w14:paraId="000000D9">
      <w:pPr>
        <w:rPr>
          <w:sz w:val="20"/>
          <w:szCs w:val="20"/>
        </w:rPr>
      </w:pPr>
      <w:r w:rsidDel="00000000" w:rsidR="00000000" w:rsidRPr="00000000">
        <w:rPr>
          <w:sz w:val="20"/>
          <w:szCs w:val="20"/>
          <w:rtl w:val="0"/>
        </w:rPr>
        <w:t xml:space="preserve">Rosenthal, 2010, Keeping Bits Safe: How Hard Can It Be? </w:t>
      </w:r>
      <w:hyperlink r:id="rId22">
        <w:r w:rsidDel="00000000" w:rsidR="00000000" w:rsidRPr="00000000">
          <w:rPr>
            <w:color w:val="1155cc"/>
            <w:sz w:val="20"/>
            <w:szCs w:val="20"/>
            <w:u w:val="single"/>
            <w:rtl w:val="0"/>
          </w:rPr>
          <w:t xml:space="preserve">https://queue.acm.org/detail.cfm?id=1866298</w:t>
        </w:r>
      </w:hyperlink>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DB">
      <w:pPr>
        <w:rPr>
          <w:sz w:val="20"/>
          <w:szCs w:val="20"/>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38" w:w="11906"/>
      <w:pgMar w:bottom="1440" w:top="1440" w:left="1440" w:right="1440" w:header="879" w:footer="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ah Altman" w:id="0" w:date="2019-12-11T21:16:22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REVIEW</w:t>
      </w:r>
    </w:p>
  </w:comment>
  <w:comment w:author="Micah Altman" w:id="1" w:date="2019-12-11T21:16:52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+landau@ricksoft.com</w:t>
      </w:r>
    </w:p>
  </w:comment>
  <w:comment w:author="Micah Altman" w:id="2" w:date="2019-12-11T21:16:22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review.</w:t>
      </w:r>
    </w:p>
  </w:comment>
  <w:comment w:author="Micah Altman" w:id="3" w:date="2019-12-11T21:16:42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+landau@ricksoft.com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&lt;micah.altman@gmal.com&gt;</w:t>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7">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EE">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2">
    <w:p w:rsidR="00000000" w:rsidDel="00000000" w:rsidP="00000000" w:rsidRDefault="00000000" w:rsidRPr="00000000" w14:paraId="000000EF">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 w:id="5">
    <w:p w:rsidR="00000000" w:rsidDel="00000000" w:rsidP="00000000" w:rsidRDefault="00000000" w:rsidRPr="00000000" w14:paraId="000000F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addition compression may introduces a risk of format obsolescence. Fortunately, there are effective file-level compression algorithms that are very well standardized and documented. Further, the risks from format obsolescence may be managed effectively through auditing format-readers, as described above. </w:t>
      </w:r>
    </w:p>
  </w:footnote>
  <w:footnote w:id="1">
    <w:p w:rsidR="00000000" w:rsidDel="00000000" w:rsidP="00000000" w:rsidRDefault="00000000" w:rsidRPr="00000000" w14:paraId="000000F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rtl w:val="0"/>
        </w:rPr>
        <w:t xml:space="preserve">Inferred through indirect effects on other error</w:t>
      </w:r>
      <w:r w:rsidDel="00000000" w:rsidR="00000000" w:rsidRPr="00000000">
        <w:rPr>
          <w:rtl w:val="0"/>
        </w:rPr>
      </w:r>
    </w:p>
  </w:footnote>
  <w:footnote w:id="0">
    <w:p w:rsidR="00000000" w:rsidDel="00000000" w:rsidP="00000000" w:rsidRDefault="00000000" w:rsidRPr="00000000" w14:paraId="000000F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Detected on audit</w:t>
      </w:r>
    </w:p>
  </w:footnote>
  <w:footnote w:id="4">
    <w:p w:rsidR="00000000" w:rsidDel="00000000" w:rsidP="00000000" w:rsidRDefault="00000000" w:rsidRPr="00000000" w14:paraId="000000F3">
      <w:pPr>
        <w:spacing w:after="0" w:lineRule="auto"/>
        <w:rPr>
          <w:rFonts w:ascii="Roboto" w:cs="Roboto" w:eastAsia="Roboto" w:hAnsi="Roboto"/>
          <w:color w:val="3c4043"/>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c4043"/>
          <w:sz w:val="21"/>
          <w:szCs w:val="21"/>
          <w:rtl w:val="0"/>
        </w:rPr>
        <w:t xml:space="preserve">Add CITE to recession rate; S&amp;P and tech industry firm half-lives.</w:t>
      </w:r>
    </w:p>
    <w:p w:rsidR="00000000" w:rsidDel="00000000" w:rsidP="00000000" w:rsidRDefault="00000000" w:rsidRPr="00000000" w14:paraId="000000F4">
      <w:pPr>
        <w:spacing w:after="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w:t>
    </w:r>
    <w:r w:rsidDel="00000000" w:rsidR="00000000" w:rsidRPr="00000000">
      <w:rPr>
        <w:b w:val="1"/>
        <w:i w:val="1"/>
        <w:color w:val="008080"/>
        <w:sz w:val="40"/>
        <w:szCs w:val="40"/>
        <w:rtl w:val="0"/>
      </w:rPr>
      <w:t xml:space="preserve">Research Paper</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queue.acm.org/detail.cfm?id=1866298" TargetMode="External"/><Relationship Id="rId21" Type="http://schemas.openxmlformats.org/officeDocument/2006/relationships/image" Target="media/image4.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